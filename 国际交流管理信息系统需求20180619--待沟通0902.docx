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104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366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黑体" w:hAnsi="黑体" w:eastAsia="黑体" w:cs="黑体"/>
          <w:color w:val="auto"/>
          <w:sz w:val="32"/>
          <w:szCs w:val="32"/>
        </w:rPr>
        <w:t>国际交流管理信息系统功能需求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6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343" w:lineRule="exact"/>
        <w:ind w:left="720" w:hanging="360"/>
        <w:rPr>
          <w:rFonts w:ascii="黑体" w:hAnsi="黑体" w:eastAsia="黑体" w:cs="黑体"/>
          <w:color w:val="auto"/>
          <w:sz w:val="30"/>
          <w:szCs w:val="30"/>
        </w:rPr>
      </w:pPr>
      <w:r>
        <w:rPr>
          <w:rFonts w:ascii="黑体" w:hAnsi="黑体" w:eastAsia="黑体" w:cs="黑体"/>
          <w:color w:val="auto"/>
          <w:sz w:val="30"/>
          <w:szCs w:val="30"/>
        </w:rPr>
        <w:t>系统概述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01" w:lineRule="exact"/>
        <w:rPr>
          <w:color w:val="auto"/>
          <w:sz w:val="24"/>
          <w:szCs w:val="24"/>
        </w:rPr>
      </w:pPr>
    </w:p>
    <w:p>
      <w:pPr>
        <w:spacing w:after="0" w:line="308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国际交流管理信息系统是学校重要的业务系统，主要功能包括学</w:t>
      </w:r>
    </w:p>
    <w:p>
      <w:pPr>
        <w:spacing w:after="0" w:line="327" w:lineRule="exact"/>
        <w:rPr>
          <w:color w:val="auto"/>
          <w:sz w:val="24"/>
          <w:szCs w:val="24"/>
        </w:rPr>
      </w:pPr>
    </w:p>
    <w:p>
      <w:pPr>
        <w:spacing w:after="0" w:line="297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6"/>
          <w:szCs w:val="26"/>
        </w:rPr>
        <w:t>生交流项目管理、出国团组计划与管理、在职人员因公短期出国（境）</w:t>
      </w:r>
    </w:p>
    <w:p>
      <w:pPr>
        <w:spacing w:after="0" w:line="317" w:lineRule="exact"/>
        <w:rPr>
          <w:color w:val="auto"/>
          <w:sz w:val="24"/>
          <w:szCs w:val="24"/>
        </w:rPr>
      </w:pPr>
    </w:p>
    <w:p>
      <w:pPr>
        <w:spacing w:after="0" w:line="308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管理、校管干部因私短期出国（境）管理、国际会议管理、因公护照</w:t>
      </w:r>
    </w:p>
    <w:p>
      <w:pPr>
        <w:spacing w:after="0" w:line="316" w:lineRule="exact"/>
        <w:rPr>
          <w:color w:val="auto"/>
          <w:sz w:val="24"/>
          <w:szCs w:val="24"/>
        </w:rPr>
      </w:pPr>
    </w:p>
    <w:p>
      <w:pPr>
        <w:spacing w:after="0" w:line="308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（因公港澳、因公台湾）管理、外宾来访接待记录、交流合作协议管</w:t>
      </w:r>
    </w:p>
    <w:p>
      <w:pPr>
        <w:spacing w:after="0" w:line="305" w:lineRule="exact"/>
        <w:rPr>
          <w:color w:val="auto"/>
          <w:sz w:val="24"/>
          <w:szCs w:val="24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理、国际交流联系人库等。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94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20"/>
        </w:tabs>
        <w:spacing w:after="0" w:line="343" w:lineRule="exact"/>
        <w:ind w:left="720" w:hanging="360"/>
        <w:rPr>
          <w:rFonts w:ascii="黑体" w:hAnsi="黑体" w:eastAsia="黑体" w:cs="黑体"/>
          <w:color w:val="auto"/>
          <w:sz w:val="30"/>
          <w:szCs w:val="30"/>
        </w:rPr>
      </w:pPr>
      <w:r>
        <w:rPr>
          <w:rFonts w:ascii="黑体" w:hAnsi="黑体" w:eastAsia="黑体" w:cs="黑体"/>
          <w:color w:val="auto"/>
          <w:sz w:val="30"/>
          <w:szCs w:val="30"/>
        </w:rPr>
        <w:t>总体要求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8" w:lineRule="exact"/>
        <w:rPr>
          <w:color w:val="auto"/>
          <w:sz w:val="24"/>
          <w:szCs w:val="24"/>
        </w:rPr>
      </w:pPr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2.1 技术要求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7" w:lineRule="exact"/>
        <w:rPr>
          <w:color w:val="auto"/>
          <w:sz w:val="24"/>
          <w:szCs w:val="24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2.1.1 软件架构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3" w:lineRule="exact"/>
        <w:rPr>
          <w:color w:val="auto"/>
          <w:sz w:val="24"/>
          <w:szCs w:val="24"/>
        </w:rPr>
      </w:pPr>
    </w:p>
    <w:p>
      <w:pPr>
        <w:spacing w:after="0" w:line="509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要求系统为 B/S 结构，采用 HTML5 响应式设计，在移动端体验良好；须接入学校的企业微信，</w:t>
      </w:r>
      <w:commentRangeStart w:id="0"/>
      <w:r>
        <w:rPr>
          <w:rFonts w:ascii="仿宋" w:hAnsi="仿宋" w:eastAsia="仿宋" w:cs="仿宋"/>
          <w:color w:val="auto"/>
          <w:sz w:val="28"/>
          <w:szCs w:val="28"/>
        </w:rPr>
        <w:t>通知类需求场景须实现企业微信、短信、邮件等的消息提醒。</w:t>
      </w:r>
      <w:commentRangeEnd w:id="0"/>
      <w:r>
        <w:commentReference w:id="0"/>
      </w:r>
    </w:p>
    <w:p>
      <w:pPr>
        <w:spacing w:after="0" w:line="348" w:lineRule="exact"/>
        <w:rPr>
          <w:color w:val="auto"/>
          <w:sz w:val="24"/>
          <w:szCs w:val="24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commentRangeStart w:id="1"/>
      <w:r>
        <w:rPr>
          <w:rFonts w:ascii="仿宋" w:hAnsi="仿宋" w:eastAsia="仿宋" w:cs="仿宋"/>
          <w:color w:val="auto"/>
          <w:sz w:val="28"/>
          <w:szCs w:val="28"/>
        </w:rPr>
        <w:t>系统采用 Linux 或 Windows Server 运行环境，采用 java 等主流开发语言进行开发。</w:t>
      </w:r>
      <w:commentRangeEnd w:id="1"/>
      <w:r>
        <w:commentReference w:id="1"/>
      </w:r>
    </w:p>
    <w:p>
      <w:pPr>
        <w:spacing w:after="0" w:line="348" w:lineRule="exact"/>
        <w:rPr>
          <w:color w:val="auto"/>
          <w:sz w:val="24"/>
          <w:szCs w:val="24"/>
        </w:rPr>
      </w:pPr>
    </w:p>
    <w:p>
      <w:pPr>
        <w:spacing w:after="0" w:line="450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 xml:space="preserve">系统采用主流的 </w:t>
      </w:r>
      <w:commentRangeStart w:id="2"/>
      <w:r>
        <w:rPr>
          <w:rFonts w:ascii="仿宋" w:hAnsi="仿宋" w:eastAsia="仿宋" w:cs="仿宋"/>
          <w:color w:val="auto"/>
          <w:sz w:val="28"/>
          <w:szCs w:val="28"/>
        </w:rPr>
        <w:t>Mysql、Oracle</w:t>
      </w:r>
      <w:commentRangeEnd w:id="2"/>
      <w:r>
        <w:commentReference w:id="2"/>
      </w:r>
      <w:r>
        <w:rPr>
          <w:rFonts w:ascii="仿宋" w:hAnsi="仿宋" w:eastAsia="仿宋" w:cs="仿宋"/>
          <w:color w:val="auto"/>
          <w:sz w:val="28"/>
          <w:szCs w:val="28"/>
        </w:rPr>
        <w:t>、SQLserver 或 Postgresql 等数据库管理系统。</w:t>
      </w:r>
    </w:p>
    <w:p>
      <w:pPr>
        <w:spacing w:after="0" w:line="307" w:lineRule="exact"/>
        <w:rPr>
          <w:color w:val="auto"/>
          <w:sz w:val="24"/>
          <w:szCs w:val="24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系统须与学校数字化校园实现</w:t>
      </w:r>
      <w:commentRangeStart w:id="3"/>
      <w:r>
        <w:rPr>
          <w:rFonts w:ascii="仿宋" w:hAnsi="仿宋" w:eastAsia="仿宋" w:cs="仿宋"/>
          <w:color w:val="auto"/>
          <w:sz w:val="28"/>
          <w:szCs w:val="28"/>
        </w:rPr>
        <w:t>统一身份认证</w:t>
      </w:r>
      <w:commentRangeEnd w:id="3"/>
      <w:r>
        <w:commentReference w:id="3"/>
      </w:r>
      <w:r>
        <w:rPr>
          <w:rFonts w:ascii="仿宋" w:hAnsi="仿宋" w:eastAsia="仿宋" w:cs="仿宋"/>
          <w:color w:val="auto"/>
          <w:sz w:val="28"/>
          <w:szCs w:val="28"/>
        </w:rPr>
        <w:t>。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47" w:lineRule="exact"/>
        <w:rPr>
          <w:color w:val="auto"/>
          <w:sz w:val="24"/>
          <w:szCs w:val="24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1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34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2.1.2 数据与标准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920" w:right="226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系统须采用国家、教育部相关数据标准，符合学校的数据标准。系统须与</w:t>
      </w:r>
      <w:commentRangeStart w:id="4"/>
      <w:r>
        <w:rPr>
          <w:rFonts w:ascii="仿宋" w:hAnsi="仿宋" w:eastAsia="仿宋" w:cs="仿宋"/>
          <w:color w:val="auto"/>
          <w:sz w:val="28"/>
          <w:szCs w:val="28"/>
        </w:rPr>
        <w:t>数字化校园同步教职工、组织部门等信息</w:t>
      </w:r>
      <w:commentRangeEnd w:id="4"/>
      <w:r>
        <w:commentReference w:id="4"/>
      </w:r>
      <w:r>
        <w:rPr>
          <w:rFonts w:ascii="仿宋" w:hAnsi="仿宋" w:eastAsia="仿宋" w:cs="仿宋"/>
          <w:color w:val="auto"/>
          <w:sz w:val="28"/>
          <w:szCs w:val="28"/>
        </w:rPr>
        <w:t>；系统须按学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校要求，</w:t>
      </w:r>
      <w:commentRangeStart w:id="5"/>
      <w:r>
        <w:rPr>
          <w:rFonts w:ascii="仿宋" w:hAnsi="仿宋" w:eastAsia="仿宋" w:cs="仿宋"/>
          <w:color w:val="auto"/>
          <w:sz w:val="28"/>
          <w:szCs w:val="28"/>
        </w:rPr>
        <w:t>为数字化校园中心数据库提供所需数据</w:t>
      </w:r>
      <w:commentRangeEnd w:id="5"/>
      <w:r>
        <w:commentReference w:id="5"/>
      </w:r>
      <w:r>
        <w:rPr>
          <w:rFonts w:ascii="仿宋" w:hAnsi="仿宋" w:eastAsia="仿宋" w:cs="仿宋"/>
          <w:color w:val="auto"/>
          <w:sz w:val="28"/>
          <w:szCs w:val="28"/>
        </w:rPr>
        <w:t>。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commentRangeStart w:id="6"/>
      <w:r>
        <w:rPr>
          <w:rFonts w:ascii="仿宋" w:hAnsi="仿宋" w:eastAsia="仿宋" w:cs="仿宋"/>
          <w:color w:val="auto"/>
          <w:sz w:val="28"/>
          <w:szCs w:val="28"/>
        </w:rPr>
        <w:t>系统涉及到与其他业务系统联动的，应提供标准接口，以便其他系统接入。</w:t>
      </w:r>
      <w:commentRangeEnd w:id="6"/>
      <w:r>
        <w:commentReference w:id="6"/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须提供全部源代码。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2.2 其他要求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2.2.1 数据导入、导出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22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系统要求有数据导出功能之处，均应支持自定义数据筛选条件、自定义所需导出的字段列表；导出的格式为 Excel。</w:t>
      </w: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 w:line="537" w:lineRule="exact"/>
        <w:ind w:left="360" w:right="22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系统要求有数据导入功能之处，应提供具有一定数据校验功能的 Excel 数据模板下载；系统执行导入操作之前，应对数据进行校验，不符合系统需求的数据不应导入；导入成功状态、失败原因应有清晰提示。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2.2.2</w:t>
      </w:r>
      <w:commentRangeStart w:id="7"/>
      <w:r>
        <w:rPr>
          <w:rFonts w:ascii="仿宋" w:hAnsi="仿宋" w:eastAsia="仿宋" w:cs="仿宋"/>
          <w:color w:val="auto"/>
          <w:sz w:val="28"/>
          <w:szCs w:val="28"/>
        </w:rPr>
        <w:t xml:space="preserve"> Word 及 PDF 文档生成</w:t>
      </w:r>
      <w:commentRangeEnd w:id="7"/>
      <w:r>
        <w:commentReference w:id="7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系统要求支持调用业务数据生成 word 或 pdf 文档，以便用户下载、打印后在线下使用或存档。管理员可以对文档模板进行修改和配置。</w:t>
      </w:r>
    </w:p>
    <w:p>
      <w:pPr>
        <w:spacing w:after="0" w:line="54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2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34" w:lineRule="exact"/>
        <w:rPr>
          <w:color w:val="auto"/>
          <w:sz w:val="20"/>
          <w:szCs w:val="20"/>
        </w:rPr>
      </w:pPr>
      <w:bookmarkStart w:id="2" w:name="page3"/>
      <w:bookmarkEnd w:id="2"/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2.2.3 用户角色、权限管理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系统须支持自定义角色，实现灵活的权限分配体系。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须支持各页面功能点与各角色绑定、支持用户与角色绑定。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须支持在用户创建时分配默认权限。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2.2.4 产品开发周期和质保期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4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产品须于 2018 年 11 月 1 日之前完成开发、测试和部署，投入使用；厂商须提供质保期 2 年。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820"/>
        </w:tabs>
        <w:spacing w:after="0" w:line="343" w:lineRule="exact"/>
        <w:ind w:left="820" w:hanging="460"/>
        <w:rPr>
          <w:rFonts w:ascii="黑体" w:hAnsi="黑体" w:eastAsia="黑体" w:cs="黑体"/>
          <w:color w:val="auto"/>
          <w:sz w:val="30"/>
          <w:szCs w:val="30"/>
        </w:rPr>
      </w:pPr>
      <w:r>
        <w:rPr>
          <w:rFonts w:ascii="黑体" w:hAnsi="黑体" w:eastAsia="黑体" w:cs="黑体"/>
          <w:color w:val="auto"/>
          <w:sz w:val="30"/>
          <w:szCs w:val="30"/>
        </w:rPr>
        <w:t>功能需求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3.1 学生交流项目管理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7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学生交流项目管理主要包括学生交流项目的设定、学生申报、工作人员审核、相关信息的综合查询统计等功能。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8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3.1.1 学生交流项目设定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国际事务部在系统中录入项目基本信息，生成项目。项目基本信息包括：</w:t>
      </w: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4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项目类型（枚举，包括临床实习、假期访学、攻读学位、课程学习、其他，可维护：融入学校数据标准枚举代码；）</w:t>
      </w:r>
    </w:p>
    <w:p>
      <w:pPr>
        <w:spacing w:after="0" w:line="318" w:lineRule="exact"/>
        <w:rPr>
          <w:color w:val="auto"/>
          <w:sz w:val="20"/>
          <w:szCs w:val="20"/>
        </w:rPr>
      </w:pPr>
    </w:p>
    <w:p>
      <w:pPr>
        <w:spacing w:after="0" w:line="308" w:lineRule="exact"/>
        <w:ind w:left="920"/>
        <w:rPr>
          <w:color w:val="auto"/>
          <w:sz w:val="20"/>
          <w:szCs w:val="20"/>
        </w:rPr>
      </w:pPr>
      <w:commentRangeStart w:id="8"/>
      <w:r>
        <w:rPr>
          <w:rFonts w:ascii="仿宋" w:hAnsi="仿宋" w:eastAsia="仿宋" w:cs="仿宋"/>
          <w:color w:val="auto"/>
          <w:sz w:val="27"/>
          <w:szCs w:val="27"/>
        </w:rPr>
        <w:t>项目总名</w:t>
      </w:r>
      <w:commentRangeEnd w:id="8"/>
      <w:r>
        <w:commentReference w:id="8"/>
      </w:r>
      <w:r>
        <w:rPr>
          <w:rFonts w:ascii="仿宋" w:hAnsi="仿宋" w:eastAsia="仿宋" w:cs="仿宋"/>
          <w:color w:val="auto"/>
          <w:sz w:val="27"/>
          <w:szCs w:val="27"/>
        </w:rPr>
        <w:t>（一个项目总名可包含多个或多年的项目具体名称批次）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3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74" w:lineRule="exact"/>
        <w:rPr>
          <w:color w:val="auto"/>
          <w:sz w:val="20"/>
          <w:szCs w:val="20"/>
        </w:rPr>
      </w:pPr>
      <w:bookmarkStart w:id="3" w:name="page4"/>
      <w:bookmarkEnd w:id="3"/>
    </w:p>
    <w:p>
      <w:pPr>
        <w:spacing w:after="0" w:line="509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项目名称（自然语言；建议项目总名+年度方位等信息；从列表选择，如列表中不包含，则允许文本录入，但新录入的名称应自动加入列表，生成可维护的数据字典）</w:t>
      </w: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920" w:right="2006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项目编号：主键，唯一区分：年度+90+4 位流水号项目开始时间（精确到日）项目结束时间（精确到日）</w:t>
      </w:r>
    </w:p>
    <w:p>
      <w:pPr>
        <w:spacing w:after="0" w:line="306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right="46"/>
        <w:jc w:val="center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项目交流天数（计算列：结束时间-开始时间，换算成天）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0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0" w:right="46" w:firstLine="840" w:firstLineChars="300"/>
        <w:jc w:val="both"/>
        <w:rPr>
          <w:ins w:id="0" w:author="Administrator" w:date="2018-09-02T19:56:11Z"/>
          <w:rFonts w:ascii="仿宋" w:hAnsi="仿宋" w:eastAsia="仿宋" w:cs="仿宋"/>
          <w:color w:val="auto"/>
          <w:sz w:val="28"/>
          <w:szCs w:val="28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项目层次：学校项目、院系项目、个人</w:t>
      </w:r>
      <w:ins w:id="1" w:author="Administrator" w:date="2018-09-02T19:56:40Z">
        <w:r>
          <w:rPr>
            <w:rFonts w:hint="default" w:ascii="仿宋" w:hAnsi="仿宋" w:eastAsia="仿宋" w:cs="仿宋"/>
            <w:color w:val="auto"/>
            <w:sz w:val="28"/>
            <w:szCs w:val="28"/>
            <w:lang w:eastAsia="zh-CN"/>
            <w:rPrChange w:id="2" w:author="Administrator" w:date="2018-09-02T19:56:53Z">
              <w:rPr>
                <w:rFonts w:hint="eastAsia" w:ascii="仿宋" w:hAnsi="仿宋" w:eastAsia="仿宋" w:cs="仿宋"/>
                <w:color w:val="auto"/>
                <w:sz w:val="28"/>
                <w:szCs w:val="28"/>
                <w:lang w:eastAsia="zh-CN"/>
              </w:rPr>
            </w:rPrChange>
          </w:rPr>
          <w:t>项目</w:t>
        </w:r>
      </w:ins>
    </w:p>
    <w:p>
      <w:pPr>
        <w:spacing w:after="0" w:line="450" w:lineRule="exact"/>
        <w:ind w:left="920" w:right="2786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学院学生：</w:t>
      </w:r>
      <w:commentRangeStart w:id="9"/>
      <w:r>
        <w:rPr>
          <w:rFonts w:ascii="仿宋" w:hAnsi="仿宋" w:eastAsia="仿宋" w:cs="仿宋"/>
          <w:color w:val="auto"/>
          <w:sz w:val="28"/>
          <w:szCs w:val="28"/>
        </w:rPr>
        <w:t>学院代码或学生学号</w:t>
      </w:r>
      <w:commentRangeEnd w:id="9"/>
      <w:r>
        <w:commentReference w:id="9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经费来源（枚举：可维护）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资助金额（</w:t>
      </w:r>
      <w:commentRangeStart w:id="10"/>
      <w:r>
        <w:rPr>
          <w:rFonts w:ascii="仿宋" w:hAnsi="仿宋" w:eastAsia="仿宋" w:cs="仿宋"/>
          <w:color w:val="auto"/>
          <w:sz w:val="28"/>
          <w:szCs w:val="28"/>
        </w:rPr>
        <w:t>分档，以/为标志，管理界面以此：每个学生的自助金额</w:t>
      </w:r>
      <w:commentRangeEnd w:id="10"/>
      <w:r>
        <w:commentReference w:id="10"/>
      </w:r>
      <w:r>
        <w:rPr>
          <w:rFonts w:ascii="仿宋" w:hAnsi="仿宋" w:eastAsia="仿宋" w:cs="仿宋"/>
          <w:color w:val="auto"/>
          <w:sz w:val="28"/>
          <w:szCs w:val="28"/>
        </w:rPr>
        <w:t>）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项目概况（项目介绍）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项目资助计划（自然语言，人数、标准等）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交流目标机构名称（大学、研究所等，从列表选择，如列表中不包含，则允许文本录入，但新录入的名称应自动加入列表，生成可维护的数据字典）</w:t>
      </w: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交流目标国家或地区（以/为标志区分多个国家；学生申报界面据此形成 select 选择列表，选择其中一个）</w:t>
      </w:r>
    </w:p>
    <w:p>
      <w:pPr>
        <w:spacing w:after="0" w:line="367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4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" w:name="page5"/>
      <w:bookmarkEnd w:id="4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6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项目收费标准（单位：人民币元/人）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项目收费说明（对收费标准的自然语言描述）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项目交流人数计划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46" w:firstLine="559"/>
        <w:rPr>
          <w:color w:val="auto"/>
          <w:sz w:val="20"/>
          <w:szCs w:val="20"/>
        </w:rPr>
      </w:pPr>
      <w:commentRangeStart w:id="11"/>
      <w:r>
        <w:rPr>
          <w:rFonts w:ascii="仿宋" w:hAnsi="仿宋" w:eastAsia="仿宋" w:cs="仿宋"/>
          <w:color w:val="auto"/>
          <w:sz w:val="28"/>
          <w:szCs w:val="28"/>
        </w:rPr>
        <w:t>项目年级限制</w:t>
      </w:r>
      <w:commentRangeEnd w:id="11"/>
      <w:r>
        <w:commentReference w:id="11"/>
      </w:r>
      <w:r>
        <w:rPr>
          <w:rFonts w:ascii="仿宋" w:hAnsi="仿宋" w:eastAsia="仿宋" w:cs="仿宋"/>
          <w:color w:val="auto"/>
          <w:sz w:val="28"/>
          <w:szCs w:val="28"/>
        </w:rPr>
        <w:t>（年级=当前年-班号+1；程序自动检测学生是否符合年级限制）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22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项目专业限制（经由复选后生成，复选枚举项由</w:t>
      </w:r>
      <w:commentRangeStart w:id="12"/>
      <w:r>
        <w:rPr>
          <w:rFonts w:ascii="仿宋" w:hAnsi="仿宋" w:eastAsia="仿宋" w:cs="仿宋"/>
          <w:color w:val="auto"/>
          <w:sz w:val="28"/>
          <w:szCs w:val="28"/>
        </w:rPr>
        <w:t>专业列表</w:t>
      </w:r>
      <w:commentRangeEnd w:id="12"/>
      <w:r>
        <w:commentReference w:id="12"/>
      </w:r>
      <w:r>
        <w:rPr>
          <w:rFonts w:ascii="仿宋" w:hAnsi="仿宋" w:eastAsia="仿宋" w:cs="仿宋"/>
          <w:color w:val="auto"/>
          <w:sz w:val="28"/>
          <w:szCs w:val="28"/>
        </w:rPr>
        <w:t>中产生；</w:t>
      </w:r>
      <w:commentRangeStart w:id="13"/>
      <w:r>
        <w:rPr>
          <w:rFonts w:ascii="仿宋" w:hAnsi="仿宋" w:eastAsia="仿宋" w:cs="仿宋"/>
          <w:color w:val="auto"/>
          <w:sz w:val="28"/>
          <w:szCs w:val="28"/>
        </w:rPr>
        <w:t>程序能自动检测</w:t>
      </w:r>
      <w:commentRangeEnd w:id="13"/>
      <w:r>
        <w:commentReference w:id="13"/>
      </w:r>
      <w:r>
        <w:rPr>
          <w:rFonts w:ascii="仿宋" w:hAnsi="仿宋" w:eastAsia="仿宋" w:cs="仿宋"/>
          <w:color w:val="auto"/>
          <w:sz w:val="28"/>
          <w:szCs w:val="28"/>
        </w:rPr>
        <w:t>学生是否符合专业条件）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451" w:lineRule="exact"/>
        <w:ind w:left="360" w:right="22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语言要求（从列表选择，如列表中不包含，则允许文本录入，但新录入的名称应自动加入列表，生成数据字典，不参与报名时的计算）</w:t>
      </w:r>
    </w:p>
    <w:p>
      <w:pPr>
        <w:spacing w:after="0" w:line="306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项目状态：暂存、发布、允许申报、申报结束、项目终结。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项目录入时间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项目录入人：工号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权限：暂存状态只有录入者本人可以修改；上级管理员可以修改下级管理员的项目；不能跨学院管理。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 xml:space="preserve">3.1.2 </w:t>
      </w:r>
      <w:commentRangeStart w:id="14"/>
      <w:r>
        <w:rPr>
          <w:rFonts w:ascii="仿宋" w:hAnsi="仿宋" w:eastAsia="仿宋" w:cs="仿宋"/>
          <w:color w:val="auto"/>
          <w:sz w:val="28"/>
          <w:szCs w:val="28"/>
        </w:rPr>
        <w:t>学生申报交流项目</w:t>
      </w:r>
      <w:commentRangeEnd w:id="14"/>
      <w:r>
        <w:commentReference w:id="14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4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用户范围：本科生、研究生、留学生等。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申报流程（主要在移动端完成）：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5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32" w:lineRule="exact"/>
        <w:rPr>
          <w:color w:val="auto"/>
          <w:sz w:val="20"/>
          <w:szCs w:val="20"/>
        </w:rPr>
      </w:pPr>
      <w:bookmarkStart w:id="5" w:name="page6"/>
      <w:bookmarkEnd w:id="5"/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a、管理员创建、发布、允许申报项目；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b、学生网上查看发布的项目列表；点击项目名称填写申报表单：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226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学生基本信息（登录后自动获取，只读：学号、姓名、性别、院系、入学年、年级、专业、班级）。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根据基本信息及</w:t>
      </w:r>
      <w:commentRangeStart w:id="15"/>
      <w:r>
        <w:rPr>
          <w:rFonts w:ascii="仿宋" w:hAnsi="仿宋" w:eastAsia="仿宋" w:cs="仿宋"/>
          <w:color w:val="auto"/>
          <w:sz w:val="28"/>
          <w:szCs w:val="28"/>
        </w:rPr>
        <w:t>项目要求自动计算学生能否申报该项目</w:t>
      </w:r>
      <w:commentRangeEnd w:id="15"/>
      <w:r>
        <w:commentReference w:id="15"/>
      </w:r>
      <w:r>
        <w:rPr>
          <w:rFonts w:ascii="仿宋" w:hAnsi="仿宋" w:eastAsia="仿宋" w:cs="仿宋"/>
          <w:color w:val="auto"/>
          <w:sz w:val="28"/>
          <w:szCs w:val="28"/>
        </w:rPr>
        <w:t>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学生填写：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46"/>
        <w:jc w:val="both"/>
        <w:rPr>
          <w:color w:val="auto"/>
          <w:sz w:val="20"/>
          <w:szCs w:val="20"/>
        </w:rPr>
      </w:pPr>
      <w:commentRangeStart w:id="16"/>
      <w:r>
        <w:rPr>
          <w:rFonts w:ascii="仿宋" w:hAnsi="仿宋" w:eastAsia="仿宋" w:cs="仿宋"/>
          <w:color w:val="auto"/>
          <w:sz w:val="28"/>
          <w:szCs w:val="28"/>
        </w:rPr>
        <w:t>最近一学年学业成绩排名（或最近一学年综合测评排名，记为'列 A'）格式“20/100”、综合评级（ABCD 或 X）、英语水平（自然语言，考试种类+成绩）。</w:t>
      </w:r>
      <w:commentRangeEnd w:id="16"/>
      <w:r>
        <w:commentReference w:id="16"/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个人联系方式：</w:t>
      </w:r>
      <w:commentRangeStart w:id="17"/>
      <w:r>
        <w:rPr>
          <w:rFonts w:ascii="仿宋" w:hAnsi="仿宋" w:eastAsia="仿宋" w:cs="仿宋"/>
          <w:color w:val="auto"/>
          <w:sz w:val="28"/>
          <w:szCs w:val="28"/>
        </w:rPr>
        <w:t>从数据源读取</w:t>
      </w:r>
      <w:commentRangeEnd w:id="17"/>
      <w:r>
        <w:commentReference w:id="17"/>
      </w:r>
      <w:r>
        <w:rPr>
          <w:rFonts w:ascii="仿宋" w:hAnsi="仿宋" w:eastAsia="仿宋" w:cs="仿宋"/>
          <w:color w:val="auto"/>
          <w:sz w:val="28"/>
          <w:szCs w:val="28"/>
        </w:rPr>
        <w:t>，但学生可修改，包括手机号、邮箱。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308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上传申报材料：可传多个材料。上传控件附件要有上传相关文字说明。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451" w:lineRule="exact"/>
        <w:ind w:left="360" w:right="2226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学生填写申报信息后保存后变成暂存状态，可编辑；另有提交按钮，提交后变为只读，进入审批环节。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3.1.3 工作人员审核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4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审核流程、权限：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学校项目：院系审批（可修改报名信息）- 发复审通知（专家面试外语能力等） - 学生确认收到复审通知 - 复审 - 发布复审结果 - 学生最终确认。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国际事务部确定复审通知发送人员时，应先看到按某种规则排序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9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6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74" w:lineRule="exact"/>
        <w:rPr>
          <w:color w:val="auto"/>
          <w:sz w:val="20"/>
          <w:szCs w:val="20"/>
        </w:rPr>
      </w:pPr>
      <w:bookmarkStart w:id="6" w:name="page7"/>
      <w:bookmarkEnd w:id="6"/>
    </w:p>
    <w:p>
      <w:pPr>
        <w:spacing w:after="0" w:line="450" w:lineRule="exact"/>
        <w:ind w:left="360" w:right="346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的学生名单。顺序：研究生-临床医学（实验班）-其他本科学生，可依照学校标准学生类别排序。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学生排名：根据 '</w:t>
      </w:r>
      <w:commentRangeStart w:id="18"/>
      <w:r>
        <w:rPr>
          <w:rFonts w:ascii="仿宋" w:hAnsi="仿宋" w:eastAsia="仿宋" w:cs="仿宋"/>
          <w:color w:val="auto"/>
          <w:sz w:val="28"/>
          <w:szCs w:val="28"/>
        </w:rPr>
        <w:t>列 A</w:t>
      </w:r>
      <w:commentRangeEnd w:id="18"/>
      <w:r>
        <w:commentReference w:id="18"/>
      </w:r>
      <w:r>
        <w:rPr>
          <w:rFonts w:ascii="仿宋" w:hAnsi="仿宋" w:eastAsia="仿宋" w:cs="仿宋"/>
          <w:color w:val="auto"/>
          <w:sz w:val="28"/>
          <w:szCs w:val="28"/>
        </w:rPr>
        <w:t>' 计算结果进行排序。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可选择学生行（单选、全选或取消）。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复审通知：通过</w:t>
      </w:r>
      <w:commentRangeStart w:id="19"/>
      <w:r>
        <w:rPr>
          <w:rFonts w:ascii="仿宋" w:hAnsi="仿宋" w:eastAsia="仿宋" w:cs="仿宋"/>
          <w:color w:val="auto"/>
          <w:sz w:val="28"/>
          <w:szCs w:val="28"/>
        </w:rPr>
        <w:t>企业微信、短信渠道</w:t>
      </w:r>
      <w:commentRangeEnd w:id="19"/>
      <w:r>
        <w:commentReference w:id="19"/>
      </w:r>
      <w:r>
        <w:rPr>
          <w:rFonts w:ascii="仿宋" w:hAnsi="仿宋" w:eastAsia="仿宋" w:cs="仿宋"/>
          <w:color w:val="auto"/>
          <w:sz w:val="28"/>
          <w:szCs w:val="28"/>
        </w:rPr>
        <w:t>，此处需要做接口；通知内容中提示学生登录系统点确认按钮。</w:t>
      </w: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学生确认收到复审通知：学生进入系统点击相关按钮，系统以此确认学生是否接到了通知。或者，使用短信、微信的能力，接收并分析学生回复，以确定学生是否接到通知。</w:t>
      </w: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22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发布复审结果后，学生可以看到复审结果，包括是否同意派出、是否获得资助等。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920" w:right="226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此时，学生需再次确认（例如由于学校不出经费，学生自行放弃）。管理、审批时可单独或打包下载一个或多个学生的申报材料。是否曾获学校资助、如果是，则需选择获资助项目名称（后台保</w:t>
      </w:r>
    </w:p>
    <w:p>
      <w:pPr>
        <w:spacing w:after="0" w:line="306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存）。</w:t>
      </w: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spacing w:after="0" w:line="308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*确定审核界面能看到的字段，例如计算出来的学生资助情况等。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3.2 出国团组计划与管理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3.2.1 出访团组数据结构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2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主要业务包括：出访团组申请、出访团组审批、出访团组查询。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7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32" w:lineRule="exact"/>
        <w:rPr>
          <w:color w:val="auto"/>
          <w:sz w:val="20"/>
          <w:szCs w:val="20"/>
        </w:rPr>
      </w:pPr>
      <w:bookmarkStart w:id="7" w:name="page8"/>
      <w:bookmarkEnd w:id="7"/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出访团组数据集字段：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团组号（年度+类别[枚举：因公出国(赴港澳)行政类出访、因公出国(赴港澳)学术交流合作、因公出国(境)教学科研人员出国学术交流合作、因公赴台]+流水号）</w:t>
      </w: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团组类别：因公出国(赴港澳)行政类出访、因公出国(赴港澳)学术交流合作、因公出国(境)教学科研人员出国学术交流合作、因公赴台</w:t>
      </w:r>
    </w:p>
    <w:p>
      <w:pPr>
        <w:spacing w:after="0" w:line="306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计划类型：枚举 '计划控制'、'计划单列' 、'不涉及'。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出访单位：默认中国医科大学，自动填充，不可更改。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团组级别：枚举：正厅级、副厅级、处级、处级以下、其他。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自主或参加双跨：枚举：自主、双跨、其他。</w:t>
      </w: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团组负责人信息：姓名；因公出国(赴港澳)学术交流合作和因公出国(境)教学科研人员出国学术交流合作团组填写：行政职务、行政级别、技术职务；赴港澳行政类出访填写职务、职级、分管工作。</w:t>
      </w: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团组成员信息：含团组负责人；二级单位名称、职务、级别；手填。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团组人数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拟出访国家或地区（设 5 个字段，因为一个团组可出访多个国家或地区；从数据字典中选择）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出访任务：自然语言描述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出访时间：精确到月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出访天数：精确到日</w:t>
      </w: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8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74" w:lineRule="exact"/>
        <w:rPr>
          <w:color w:val="auto"/>
          <w:sz w:val="20"/>
          <w:szCs w:val="20"/>
        </w:rPr>
      </w:pPr>
      <w:bookmarkStart w:id="8" w:name="page9"/>
      <w:bookmarkEnd w:id="8"/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经费来源信息：设“省本级部门预算”、“其他预算”、“预算合计”三个字段；预算合计字段为计算列，为前两种预算之和。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任务批件文号（省里批复后，国际事务部录入）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任务批复时间（省里批复后，国际事务部录入）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3.2.2 填报和确定出访团组计划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首先，各单位的外事联络员、国际事务部相关工作人员在系统中录入（修改）团组信息（当开关开启时）；</w:t>
      </w: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4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 xml:space="preserve">然后，国际事务部审核确定团组计划；系统按“团组类别”生成相应格式的 excel </w:t>
      </w:r>
      <w:commentRangeStart w:id="20"/>
      <w:r>
        <w:rPr>
          <w:rFonts w:ascii="仿宋" w:hAnsi="仿宋" w:eastAsia="仿宋" w:cs="仿宋"/>
          <w:color w:val="auto"/>
          <w:sz w:val="28"/>
          <w:szCs w:val="28"/>
        </w:rPr>
        <w:t>团组计划表</w:t>
      </w:r>
      <w:commentRangeEnd w:id="20"/>
      <w:r>
        <w:commentReference w:id="20"/>
      </w:r>
      <w:r>
        <w:rPr>
          <w:rFonts w:ascii="仿宋" w:hAnsi="仿宋" w:eastAsia="仿宋" w:cs="仿宋"/>
          <w:color w:val="auto"/>
          <w:sz w:val="28"/>
          <w:szCs w:val="28"/>
        </w:rPr>
        <w:t>；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3.2.3 出访团组管理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分页列表显示出访团组，可按字段排序，可点击查看详情。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提供组合搜索功能，筛选出来的数据可导出 excel。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可根据团组号查询到具体出访人员申请信息。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可生成 word 格式《因公临时出国任务和预算审批意见表》。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9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20" w:lineRule="exact"/>
        <w:rPr>
          <w:color w:val="auto"/>
          <w:sz w:val="20"/>
          <w:szCs w:val="20"/>
        </w:rPr>
      </w:pPr>
      <w:bookmarkStart w:id="9" w:name="page10"/>
      <w:bookmarkEnd w:id="9"/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3.3 短期出国（境）管理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3.3.1 短期出国（境）申请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包括在职人员因公短期出国（境）申请、校管干部因私短期出国（境）申请两类。相关数据结构可参照相应的</w:t>
      </w:r>
      <w:commentRangeStart w:id="21"/>
      <w:r>
        <w:rPr>
          <w:rFonts w:ascii="仿宋" w:hAnsi="仿宋" w:eastAsia="仿宋" w:cs="仿宋"/>
          <w:color w:val="auto"/>
          <w:sz w:val="28"/>
          <w:szCs w:val="28"/>
        </w:rPr>
        <w:t>纸版申请表</w:t>
      </w:r>
      <w:commentRangeEnd w:id="21"/>
      <w:r>
        <w:commentReference w:id="21"/>
      </w:r>
      <w:r>
        <w:rPr>
          <w:rFonts w:ascii="仿宋" w:hAnsi="仿宋" w:eastAsia="仿宋" w:cs="仿宋"/>
          <w:color w:val="auto"/>
          <w:sz w:val="28"/>
          <w:szCs w:val="28"/>
        </w:rPr>
        <w:t>设计。</w:t>
      </w: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教职工基本信息：姓名、性别、出生日期、出生地、户籍所在地、身份证号、所属二级单位、科室、职务、职称、联系电话、邮箱；</w:t>
      </w:r>
      <w:commentRangeStart w:id="22"/>
      <w:r>
        <w:rPr>
          <w:rFonts w:ascii="仿宋" w:hAnsi="仿宋" w:eastAsia="仿宋" w:cs="仿宋"/>
          <w:color w:val="auto"/>
          <w:sz w:val="28"/>
          <w:szCs w:val="28"/>
        </w:rPr>
        <w:t>取自数字化校园（人力资源系统）</w:t>
      </w:r>
      <w:commentRangeEnd w:id="22"/>
      <w:r>
        <w:commentReference w:id="22"/>
      </w:r>
      <w:r>
        <w:rPr>
          <w:rFonts w:ascii="仿宋" w:hAnsi="仿宋" w:eastAsia="仿宋" w:cs="仿宋"/>
          <w:color w:val="auto"/>
          <w:sz w:val="28"/>
          <w:szCs w:val="28"/>
        </w:rPr>
        <w:t>，部分字段可修改。</w:t>
      </w: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 w:line="537" w:lineRule="exact"/>
        <w:ind w:left="360" w:right="22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申请信息：出访国家（地区）、入境城市（地区）、团组号和出访团组名称（按年初上报团组计划选择）、出访开始日期、出访结束日期、出访目的（枚举：访问考察、学术会议、进修培训、合作研究、学术交流、短期讲学、其他[需具体录入]）</w:t>
      </w:r>
    </w:p>
    <w:p>
      <w:pPr>
        <w:spacing w:after="0" w:line="351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邀请人信息：姓名、职务、单位、详细地址、电话；以上信息的中英文均需提供。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经费来源：自然语言描述。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经费预算明细、经费预算合计金额（因私短期出国不用填写经费明细和合计）。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申请表在线填写完成之后，在确定（生成 pdf 之前，显示本人承诺信息）。</w:t>
      </w: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4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申请状态相关：申请日期、当前状态（暂存、已提交；提交后不能修改）。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生成的 pdf 审批表须包含相关部门意见空格（按相应纸版申请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9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10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32" w:lineRule="exact"/>
        <w:rPr>
          <w:color w:val="auto"/>
          <w:sz w:val="20"/>
          <w:szCs w:val="20"/>
        </w:rPr>
      </w:pPr>
      <w:bookmarkStart w:id="10" w:name="page11"/>
      <w:bookmarkEnd w:id="10"/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表）。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申请类别（辅助表）：字段：申请类别（值：校管干部因私短期出国、在职人员因公短期出国）、申请表说明（自然语言描述，用于显示在填表页面、生成的 PDF 中）。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3.3.2 出国（境）审批流程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申请者本人在系统中填写申请后，自行生成 pdf 打印纸质后，找相关部门签字盖章；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送至国际事务部审核；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审核：国际事务部工作人员在系统中录入审核结果；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通知：系统通过短信及微信将审核结果通知申请者本人。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0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3.3.3 归国管理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出国人员归国后，需在系统中填写任务执行情况反馈及出访总结报告。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《辽宁省因公出国（境）任务执行情况反馈表》：回国后在系统中填写，系统生成 word，打印后签字盖章；字段见纸版表格。</w:t>
      </w: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《出访总结报告》：回国后自行撰写，定稿后电子版上传至系统；纸版上交国际事务部。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400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11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20" w:lineRule="exact"/>
        <w:rPr>
          <w:color w:val="auto"/>
          <w:sz w:val="20"/>
          <w:szCs w:val="20"/>
        </w:rPr>
      </w:pPr>
      <w:bookmarkStart w:id="11" w:name="page12"/>
      <w:bookmarkEnd w:id="11"/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3.4 国际会议管理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3.4.1 国际会议计划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4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以学院为单位，填报下一年度国际会议、两国间会议计划。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每个会议单独填写一次，系统自动生成“国际会议编号（</w:t>
      </w:r>
      <w:commentRangeStart w:id="23"/>
      <w:r>
        <w:rPr>
          <w:rFonts w:ascii="仿宋" w:hAnsi="仿宋" w:eastAsia="仿宋" w:cs="仿宋"/>
          <w:color w:val="auto"/>
          <w:sz w:val="28"/>
          <w:szCs w:val="28"/>
        </w:rPr>
        <w:t>按校标生成 10 位编号</w:t>
      </w:r>
      <w:commentRangeEnd w:id="23"/>
      <w:r>
        <w:commentReference w:id="23"/>
      </w:r>
      <w:r>
        <w:rPr>
          <w:rFonts w:ascii="仿宋" w:hAnsi="仿宋" w:eastAsia="仿宋" w:cs="仿宋"/>
          <w:color w:val="auto"/>
          <w:sz w:val="28"/>
          <w:szCs w:val="28"/>
        </w:rPr>
        <w:t>）”。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填写名称、主办单位、承办单位、举行日期、地点、中外方人员名单（姓名、国籍、单位、职务）、经费来源、负责人基本信息、联络员基本信息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报完即可，不需要审批。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可查询统计。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3.4.2 国际会议申报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国际会议分为多国会议、两国会议两种。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22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由于国际会议申报多为附属医院各科室，不是学校 OA 用户范围，因此不能使用 OA 承载此功能。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对于已经列入计划的：直接获取会议编号及其他基本信息；某些基本信息可编辑。</w:t>
      </w: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对于未申请过计划的：系统按规则在填写申报表的同时生成“国际会议编号”。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申请：谁举办、谁申报。具体申请操作落到一个自然人。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4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12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74" w:lineRule="exact"/>
        <w:rPr>
          <w:color w:val="auto"/>
          <w:sz w:val="20"/>
          <w:szCs w:val="20"/>
        </w:rPr>
      </w:pPr>
      <w:bookmarkStart w:id="12" w:name="page13"/>
      <w:bookmarkEnd w:id="12"/>
    </w:p>
    <w:p>
      <w:pPr>
        <w:spacing w:after="0" w:line="509" w:lineRule="exact"/>
        <w:ind w:left="360" w:right="22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在线填写：会议名称中英文、举办日期、主办单位、会议地点、会议基本信息、会议规模、中外方人员名单（可随时补录）、会议背景及必要性、经费来源、会议责任人等相关信息。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填写过程中可暂存、可修改、可确定提交。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确定提交后，变为只读，申请者不可再修改。</w:t>
      </w: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提交后，系统自动生成《国际会议申报表》或《两国会议申报表》 PDF 格式文档。需包含会议责任人、经办人、主办单位意见、二级学院意见、国际事务部意见、主管校领导意见等的表格位置。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申请人打印《申报表》后，线下（指本系统之外）审批。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申报信息可查询统计。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3.4.3 国际会议总结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50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会议结束后，会议申请举办者需填写国际会议总结表（HTML FORM）：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通过“国际会议编号”调取会议基本信息。</w:t>
      </w: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6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总结表需要填写：包括会议基本信息、会议批件文号、会议具体情况介绍、会议产出情况介绍、会议申办主办过程中的经验与问题等信息。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不必生成 PDF。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13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34" w:lineRule="exact"/>
        <w:rPr>
          <w:color w:val="auto"/>
          <w:sz w:val="20"/>
          <w:szCs w:val="20"/>
        </w:rPr>
      </w:pPr>
      <w:bookmarkStart w:id="13" w:name="page14"/>
      <w:bookmarkEnd w:id="13"/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3.4.4 国际会议数据统计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需支持灵活条件的查询、统计。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509" w:lineRule="exact"/>
        <w:ind w:left="360" w:right="346" w:firstLine="559"/>
        <w:jc w:val="both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可支持计划、申报、总结的纵向查询、统计，例如查询哪些计划没有被执行；哪些临时增加的国际会议未经填写计划；哪些未上报总结；哪些是国际会议、哪些是两国间会议等。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3.5 因公护照管理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范围包括因公护照、因公港澳、因公台湾等的证照管理。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支持管理员录入和编辑护照基本信息。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right="46"/>
        <w:jc w:val="center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护照状态：报废（过期）、在省签证处、在我部、借出中。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308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随业务记载：时间、人员、事项（即谁在什么时间做了什么）。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308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护照报废提醒（提前三个月提醒：系统消息、列表颜色不同企业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微信或短信、提醒本人）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308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超期归还提醒（从回国之日起超过七天未归还：系统消息、列表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颜色不同企业微信或短信、提醒本人）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3.6 外宾来访接待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以代表团为管理单位，即使是 1 个自然人也构成代表团。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主要功能是记录代表团信息、主要作用是数据统计。</w:t>
      </w: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297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6"/>
          <w:szCs w:val="26"/>
        </w:rPr>
        <w:t>录入代表团名称、来访时间、停留时间、国家（可多选）、来访目</w:t>
      </w:r>
    </w:p>
    <w:p>
      <w:pPr>
        <w:spacing w:after="0" w:line="313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14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55" w:lineRule="exact"/>
        <w:rPr>
          <w:color w:val="auto"/>
          <w:sz w:val="20"/>
          <w:szCs w:val="20"/>
        </w:rPr>
      </w:pPr>
      <w:bookmarkStart w:id="14" w:name="page15"/>
      <w:bookmarkEnd w:id="14"/>
    </w:p>
    <w:p>
      <w:pPr>
        <w:spacing w:after="0" w:line="297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6"/>
          <w:szCs w:val="26"/>
        </w:rPr>
        <w:t>的、邀请信息、经费来源、礼品及数量、情况记录（领导接见等）、访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问成果。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3.7 交流合作协议管理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含协议基本信息管理、协议电子文档上传和下载、协议到期（失</w:t>
      </w: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297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6"/>
          <w:szCs w:val="26"/>
        </w:rPr>
        <w:t>效）提醒（提前三个月：系统消息、、列表颜色不同企业微信或短信、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提醒本人）。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基本信息包括：协议名称、合作方名称、签订日期、失效日期、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308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签字人（多个签字人放在同一个格子中）、国别（多个国家放在同一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个格子中）协议存放位置（国别+颜色）。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协议存放位置：</w:t>
      </w:r>
      <w:commentRangeStart w:id="24"/>
      <w:r>
        <w:rPr>
          <w:rFonts w:ascii="仿宋" w:hAnsi="仿宋" w:eastAsia="仿宋" w:cs="仿宋"/>
          <w:color w:val="auto"/>
          <w:sz w:val="28"/>
          <w:szCs w:val="28"/>
        </w:rPr>
        <w:t>放在哪个盒子中</w:t>
      </w:r>
      <w:commentRangeEnd w:id="24"/>
      <w:r>
        <w:commentReference w:id="24"/>
      </w:r>
      <w:r>
        <w:rPr>
          <w:rFonts w:ascii="仿宋" w:hAnsi="仿宋" w:eastAsia="仿宋" w:cs="仿宋"/>
          <w:color w:val="auto"/>
          <w:sz w:val="28"/>
          <w:szCs w:val="28"/>
        </w:rPr>
        <w:t>？组合选择：国别+颜色，国别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仅日本、其他两个；颜色（红、黄、蓝、白、棕等常用颜色列举）。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3.8 外籍教师管理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3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commentRangeStart w:id="25"/>
      <w:r>
        <w:rPr>
          <w:rFonts w:ascii="仿宋" w:hAnsi="仿宋" w:eastAsia="仿宋" w:cs="仿宋"/>
          <w:color w:val="auto"/>
          <w:sz w:val="28"/>
          <w:szCs w:val="28"/>
        </w:rPr>
        <w:t>应通过同步人力资源系统（数字化校园）数据获取部分数据</w:t>
      </w:r>
      <w:commentRangeEnd w:id="25"/>
      <w:r>
        <w:commentReference w:id="25"/>
      </w:r>
      <w:r>
        <w:rPr>
          <w:rFonts w:ascii="仿宋" w:hAnsi="仿宋" w:eastAsia="仿宋" w:cs="仿宋"/>
          <w:color w:val="auto"/>
          <w:sz w:val="28"/>
          <w:szCs w:val="28"/>
        </w:rPr>
        <w:t>；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与外专局系统结构一致，采集专家信息；管理外籍教师，在线填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写数据，</w:t>
      </w:r>
      <w:commentRangeStart w:id="26"/>
      <w:r>
        <w:rPr>
          <w:rFonts w:ascii="仿宋" w:hAnsi="仿宋" w:eastAsia="仿宋" w:cs="仿宋"/>
          <w:color w:val="auto"/>
          <w:sz w:val="28"/>
          <w:szCs w:val="28"/>
        </w:rPr>
        <w:t>并能创建多种报告等；专家证件办理</w:t>
      </w:r>
      <w:commentRangeEnd w:id="26"/>
      <w:r>
        <w:commentReference w:id="26"/>
      </w:r>
      <w:r>
        <w:rPr>
          <w:rFonts w:ascii="仿宋" w:hAnsi="仿宋" w:eastAsia="仿宋" w:cs="仿宋"/>
          <w:color w:val="auto"/>
          <w:sz w:val="28"/>
          <w:szCs w:val="28"/>
        </w:rPr>
        <w:t>；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b/>
          <w:bCs/>
          <w:color w:val="auto"/>
          <w:sz w:val="30"/>
          <w:szCs w:val="30"/>
        </w:rPr>
        <w:t>3.9 国际交流联系人库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在一些主要的业务管理界面，管理员可以点击“添加到联系人”</w:t>
      </w:r>
    </w:p>
    <w:p>
      <w:pPr>
        <w:spacing w:after="0" w:line="53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15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p>
      <w:pPr>
        <w:sectPr>
          <w:pgSz w:w="11900" w:h="16838"/>
          <w:pgMar w:top="1440" w:right="1440" w:bottom="701" w:left="1440" w:header="0" w:footer="0" w:gutter="0"/>
          <w:cols w:equalWidth="0" w:num="1">
            <w:col w:w="9026"/>
          </w:cols>
        </w:sectPr>
      </w:pPr>
    </w:p>
    <w:p>
      <w:pPr>
        <w:spacing w:after="0" w:line="132" w:lineRule="exact"/>
        <w:rPr>
          <w:color w:val="auto"/>
          <w:sz w:val="20"/>
          <w:szCs w:val="20"/>
        </w:rPr>
      </w:pPr>
      <w:bookmarkStart w:id="15" w:name="page16"/>
      <w:bookmarkEnd w:id="15"/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按钮，将人员添加到联系人库中，只增加，不做查重。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308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联系人库主要字段：姓名、性别、国籍、语种、工作单位、职务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308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7"/>
          <w:szCs w:val="27"/>
        </w:rPr>
        <w:t>职称、专业领域、关联项目、邮箱、传真、工作电话、通信地址、备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注。</w:t>
      </w: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320" w:lineRule="exact"/>
        <w:ind w:left="920"/>
        <w:rPr>
          <w:color w:val="auto"/>
          <w:sz w:val="20"/>
          <w:szCs w:val="20"/>
        </w:rPr>
      </w:pPr>
      <w:r>
        <w:rPr>
          <w:rFonts w:ascii="仿宋" w:hAnsi="仿宋" w:eastAsia="仿宋" w:cs="仿宋"/>
          <w:color w:val="auto"/>
          <w:sz w:val="28"/>
          <w:szCs w:val="28"/>
        </w:rPr>
        <w:t>管理员可修改联系人信息、可做删除标记。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5" w:lineRule="exact"/>
        <w:rPr>
          <w:color w:val="auto"/>
          <w:sz w:val="20"/>
          <w:szCs w:val="20"/>
        </w:rPr>
      </w:pPr>
    </w:p>
    <w:p>
      <w:pPr>
        <w:spacing w:after="0" w:line="211" w:lineRule="exact"/>
        <w:ind w:right="-93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16 </w:t>
      </w:r>
      <w:r>
        <w:rPr>
          <w:rFonts w:ascii="等线" w:hAnsi="等线" w:eastAsia="等线" w:cs="等线"/>
          <w:color w:val="auto"/>
          <w:sz w:val="18"/>
          <w:szCs w:val="18"/>
        </w:rPr>
        <w:t>/</w:t>
      </w:r>
      <w:r>
        <w:rPr>
          <w:rFonts w:ascii="Arial" w:hAnsi="Arial" w:eastAsia="Arial" w:cs="Arial"/>
          <w:b/>
          <w:bCs/>
          <w:color w:val="auto"/>
          <w:sz w:val="18"/>
          <w:szCs w:val="18"/>
        </w:rPr>
        <w:t xml:space="preserve"> 16</w:t>
      </w:r>
    </w:p>
    <w:sectPr>
      <w:pgSz w:w="11900" w:h="16838"/>
      <w:pgMar w:top="1440" w:right="1440" w:bottom="701" w:left="1440" w:header="0" w:footer="0" w:gutter="0"/>
      <w:cols w:equalWidth="0" w:num="1">
        <w:col w:w="9026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9-02T19:20:34Z" w:initials="A">
    <w:p w14:paraId="3D75755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这句话怎么理解，是说本系统产生的消息可以通过现成的微信、短信、邮件发送消息，还是说这三个通道产生的消息在本系统</w:t>
      </w:r>
    </w:p>
  </w:comment>
  <w:comment w:id="1" w:author="Administrator" w:date="2018-09-02T19:07:50Z" w:initials="A">
    <w:p w14:paraId="75D865E5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确定运行环境</w:t>
      </w:r>
    </w:p>
    <w:p w14:paraId="38EA472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1：网络情况（内网还是外网）</w:t>
      </w:r>
    </w:p>
    <w:p w14:paraId="759E36F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设备情况，需要运行中间件和数据库能给提供什么样的设备。中间件是否需要我们实施。</w:t>
      </w:r>
    </w:p>
    <w:p w14:paraId="41DE373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中间件如何选择（比如是选用开源的Tomcat还是使用商业的Weblogic；数据库使用的是免费的Mysql还是商业收费的Oracle）。</w:t>
      </w:r>
    </w:p>
    <w:p w14:paraId="2E011B0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3：如果是外网服务，访问方式是域名还是ip，是否涉及到反向代理（nginx相关、f5相关）。</w:t>
      </w:r>
    </w:p>
    <w:p w14:paraId="10CF3CB0">
      <w:pPr>
        <w:pStyle w:val="2"/>
        <w:rPr>
          <w:rFonts w:hint="eastAsia"/>
          <w:lang w:val="en-US" w:eastAsia="zh-CN"/>
        </w:rPr>
      </w:pPr>
    </w:p>
    <w:p w14:paraId="789A4E5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4、并发量如何。</w:t>
      </w:r>
    </w:p>
  </w:comment>
  <w:comment w:id="2" w:author="Administrator" w:date="2018-09-02T19:31:35Z" w:initials="A">
    <w:p w14:paraId="123D5F1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运行环境确定</w:t>
      </w:r>
      <w:r>
        <w:rPr>
          <w:rFonts w:hint="eastAsia"/>
          <w:lang w:val="en-US" w:eastAsia="zh-CN"/>
        </w:rPr>
        <w:t xml:space="preserve"> 建议：</w:t>
      </w:r>
    </w:p>
    <w:p w14:paraId="1D03425D">
      <w:pPr>
        <w:pStyle w:val="2"/>
        <w:rPr>
          <w:rFonts w:hint="eastAsia"/>
          <w:lang w:eastAsia="zh-CN"/>
        </w:rPr>
      </w:pPr>
    </w:p>
    <w:p w14:paraId="7ABC34EF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采用</w:t>
      </w:r>
      <w:r>
        <w:rPr>
          <w:rFonts w:hint="eastAsia"/>
          <w:lang w:val="en-US" w:eastAsia="zh-CN"/>
        </w:rPr>
        <w:t>java语言开发。</w:t>
      </w:r>
    </w:p>
    <w:p w14:paraId="258F311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Mysql 是否可行。</w:t>
      </w:r>
    </w:p>
    <w:p w14:paraId="6149359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3、中间件Tomcat</w:t>
      </w:r>
    </w:p>
  </w:comment>
  <w:comment w:id="3" w:author="Administrator" w:date="2018-09-02T19:10:43Z" w:initials="A">
    <w:p w14:paraId="6C381E5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需要提供一份统一认证接口标准及数据结构（确定统一认证怎么实现）。</w:t>
      </w:r>
    </w:p>
    <w:p w14:paraId="53DA625B">
      <w:pPr>
        <w:pStyle w:val="2"/>
        <w:rPr>
          <w:rFonts w:hint="eastAsia"/>
          <w:lang w:eastAsia="zh-CN"/>
        </w:rPr>
      </w:pPr>
    </w:p>
    <w:p w14:paraId="73D96A1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是否有第三方应用结束统一身份认证的例子（如果有例子了解如何运行的，最好有文档。）</w:t>
      </w:r>
    </w:p>
    <w:p w14:paraId="1A390B0F">
      <w:pPr>
        <w:pStyle w:val="2"/>
        <w:rPr>
          <w:rFonts w:hint="eastAsia"/>
          <w:lang w:eastAsia="zh-CN"/>
        </w:rPr>
      </w:pPr>
    </w:p>
    <w:p w14:paraId="619E57C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统一身份认证对教职工和学生的接口是否是统一的？</w:t>
      </w:r>
    </w:p>
    <w:p w14:paraId="1B11317A">
      <w:pPr>
        <w:pStyle w:val="2"/>
        <w:rPr>
          <w:rFonts w:hint="eastAsia"/>
          <w:lang w:eastAsia="zh-CN"/>
        </w:rPr>
      </w:pPr>
    </w:p>
    <w:p w14:paraId="2AB82F36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除了统一身份认证，是否还有获取教职工和获取学校组织架构的接口：</w:t>
      </w:r>
    </w:p>
    <w:p w14:paraId="17495054">
      <w:pPr>
        <w:pStyle w:val="2"/>
        <w:rPr>
          <w:rFonts w:hint="eastAsia"/>
          <w:lang w:val="en-US" w:eastAsia="zh-CN"/>
        </w:rPr>
      </w:pPr>
    </w:p>
    <w:p w14:paraId="4A555A7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1、如果有接口请提供接口规范及如何调用，确认是否存在有测试环境。</w:t>
      </w:r>
    </w:p>
    <w:p w14:paraId="2F92096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2、如果没有需要确定本系统如何获取到现有的教职工信息、如何获取学生信息、如何获取教职工的归属机构、如何获取学生的归属院系等。</w:t>
      </w:r>
    </w:p>
    <w:p w14:paraId="13CF255C">
      <w:pPr>
        <w:pStyle w:val="2"/>
        <w:rPr>
          <w:rFonts w:hint="eastAsia"/>
          <w:lang w:val="en-US" w:eastAsia="zh-CN"/>
        </w:rPr>
      </w:pPr>
    </w:p>
    <w:p w14:paraId="683C7EF4">
      <w:pPr>
        <w:pStyle w:val="2"/>
      </w:pPr>
    </w:p>
    <w:p w14:paraId="752301AE">
      <w:pPr>
        <w:pStyle w:val="2"/>
      </w:pPr>
    </w:p>
    <w:p w14:paraId="1F4E5C52">
      <w:pPr>
        <w:pStyle w:val="2"/>
      </w:pPr>
    </w:p>
    <w:p w14:paraId="3DA67533">
      <w:pPr>
        <w:pStyle w:val="2"/>
      </w:pPr>
    </w:p>
    <w:p w14:paraId="28D551D8">
      <w:pPr>
        <w:pStyle w:val="2"/>
      </w:pPr>
    </w:p>
    <w:p w14:paraId="3CF31491">
      <w:pPr>
        <w:pStyle w:val="2"/>
      </w:pPr>
    </w:p>
    <w:p w14:paraId="057C07FD">
      <w:pPr>
        <w:pStyle w:val="2"/>
      </w:pPr>
    </w:p>
  </w:comment>
  <w:comment w:id="4" w:author="WPS_133536281" w:date="2018-08-16T10:30:15Z" w:initials="">
    <w:p w14:paraId="4E282F9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学校应提供同步教职工、组织部门、学生信息的接口。</w:t>
      </w:r>
    </w:p>
    <w:p w14:paraId="675D4DBE">
      <w:pPr>
        <w:pStyle w:val="2"/>
        <w:rPr>
          <w:rFonts w:hint="eastAsia"/>
          <w:lang w:eastAsia="zh-CN"/>
        </w:rPr>
      </w:pPr>
    </w:p>
  </w:comment>
  <w:comment w:id="5" w:author="WPS_133536281" w:date="2018-08-16T10:29:37Z" w:initials="">
    <w:p w14:paraId="235212C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未指明需要提供什么样的数据，此处需要详细考虑，是否有额外的工作量</w:t>
      </w:r>
      <w:r>
        <w:rPr>
          <w:rFonts w:hint="eastAsia"/>
          <w:lang w:val="en-US" w:eastAsia="zh-CN"/>
        </w:rPr>
        <w:t>????</w:t>
      </w:r>
    </w:p>
  </w:comment>
  <w:comment w:id="6" w:author="WPS_133536281" w:date="2018-08-16T10:30:50Z" w:initials="">
    <w:p w14:paraId="7917064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具体是什么接口，需要明确。</w:t>
      </w:r>
    </w:p>
  </w:comment>
  <w:comment w:id="7" w:author="WPS_133536281" w:date="2018-08-16T10:33:16Z" w:initials="">
    <w:p w14:paraId="6525021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未明确说明</w:t>
      </w:r>
      <w:r>
        <w:rPr>
          <w:rFonts w:hint="eastAsia"/>
          <w:lang w:val="en-US" w:eastAsia="zh-CN"/>
        </w:rPr>
        <w:t xml:space="preserve"> 哪些功能需要 生成word或者pdf。</w:t>
      </w:r>
    </w:p>
  </w:comment>
  <w:comment w:id="8" w:author="Administrator" w:date="2018-09-02T20:29:42Z" w:initials="A">
    <w:p w14:paraId="1B2119B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项目总名</w:t>
      </w:r>
      <w:r>
        <w:rPr>
          <w:rFonts w:hint="eastAsia"/>
          <w:lang w:val="en-US" w:eastAsia="zh-CN"/>
        </w:rPr>
        <w:t xml:space="preserve"> 和项目名称 有哪些区别，是否有特殊的含义，系统应该怎么处理。</w:t>
      </w:r>
    </w:p>
  </w:comment>
  <w:comment w:id="9" w:author="WPS_133536281" w:date="2018-08-16T11:06:15Z" w:initials="">
    <w:p w14:paraId="7AF150F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学院学生是应该从教务系统中选择还是 手工录入学生的学号，是一个还是一个批次？</w:t>
      </w:r>
    </w:p>
  </w:comment>
  <w:comment w:id="10" w:author="WPS_133536281" w:date="2018-08-16T11:06:45Z" w:initials="">
    <w:p w14:paraId="0B5E6D86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有疑问的点，需确认，不是简单的一个金额？</w:t>
      </w:r>
    </w:p>
  </w:comment>
  <w:comment w:id="11" w:author="Administrator" w:date="2018-09-02T20:47:27Z" w:initials="A">
    <w:p w14:paraId="0ED13B7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是自动生成的一个值？？？ 这里面班号是什么意思，从哪里来的班号？</w:t>
      </w:r>
    </w:p>
  </w:comment>
  <w:comment w:id="12" w:author="Administrator" w:date="2018-09-02T20:49:32Z" w:initials="A">
    <w:p w14:paraId="2AF127A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专业列表是由本系统维护还是从哪里的接口获取？？？</w:t>
      </w:r>
    </w:p>
  </w:comment>
  <w:comment w:id="13" w:author="WPS_133536281" w:date="2018-08-16T11:07:56Z" w:initials="">
    <w:p w14:paraId="2226651F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以什么标准监测</w:t>
      </w:r>
    </w:p>
  </w:comment>
  <w:comment w:id="14" w:author="Administrator" w:date="2018-09-02T20:57:03Z" w:initials="A">
    <w:p w14:paraId="5652414E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是否需要介入到公众号，此处的操作应该是什么样的流程？？</w:t>
      </w:r>
    </w:p>
  </w:comment>
  <w:comment w:id="15" w:author="Administrator" w:date="2018-09-02T21:01:47Z" w:initials="A">
    <w:p w14:paraId="4643203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此处需要提供规则。</w:t>
      </w:r>
    </w:p>
  </w:comment>
  <w:comment w:id="16" w:author="WPS_133536281" w:date="2018-08-16T10:39:01Z" w:initials="">
    <w:p w14:paraId="03A12CC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涉及到评判公式，</w:t>
      </w:r>
      <w:r>
        <w:rPr>
          <w:rFonts w:hint="eastAsia"/>
          <w:lang w:val="en-US" w:eastAsia="zh-CN"/>
        </w:rPr>
        <w:t xml:space="preserve"> 需详细确认。</w:t>
      </w:r>
    </w:p>
  </w:comment>
  <w:comment w:id="17" w:author="WPS_133536281" w:date="2018-08-16T10:39:28Z" w:initials="">
    <w:p w14:paraId="4D6A634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需要调用接口，需确定个人信息接口规范及数据结构。</w:t>
      </w:r>
    </w:p>
  </w:comment>
  <w:comment w:id="18" w:author="WPS_133536281" w:date="2018-08-16T10:40:40Z" w:initials="">
    <w:p w14:paraId="1B3B12A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   列A 指什么意思？</w:t>
      </w:r>
    </w:p>
  </w:comment>
  <w:comment w:id="19" w:author="WPS_133536281" w:date="2018-08-16T10:41:09Z" w:initials="">
    <w:p w14:paraId="07F80F0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需确定接口是谁做？</w:t>
      </w:r>
      <w:r>
        <w:rPr>
          <w:rFonts w:hint="eastAsia"/>
          <w:lang w:val="en-US" w:eastAsia="zh-CN"/>
        </w:rPr>
        <w:t xml:space="preserve"> 是已经开发完成</w:t>
      </w:r>
    </w:p>
  </w:comment>
  <w:comment w:id="20" w:author="Administrator" w:date="2018-09-02T21:17:57Z" w:initials="A">
    <w:p w14:paraId="3E8C6A2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可否先行提供模板，便于系统设计。</w:t>
      </w:r>
    </w:p>
  </w:comment>
  <w:comment w:id="21" w:author="Administrator" w:date="2018-09-02T21:20:34Z" w:initials="A">
    <w:p w14:paraId="61DC69EE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同上，可否提供先提供纸质版的模板</w:t>
      </w:r>
    </w:p>
  </w:comment>
  <w:comment w:id="22" w:author="Administrator" w:date="2018-09-02T21:21:08Z" w:initials="A">
    <w:p w14:paraId="712470C4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接口规范是什么样子的。</w:t>
      </w:r>
    </w:p>
  </w:comment>
  <w:comment w:id="23" w:author="WPS_133536281" w:date="2018-08-16T10:47:06Z" w:initials="">
    <w:p w14:paraId="744D752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此处</w:t>
      </w:r>
      <w:r>
        <w:rPr>
          <w:rFonts w:hint="eastAsia"/>
          <w:lang w:val="en-US" w:eastAsia="zh-CN"/>
        </w:rPr>
        <w:t xml:space="preserve"> 校标 是什么标准？</w:t>
      </w:r>
    </w:p>
  </w:comment>
  <w:comment w:id="24" w:author="WPS_133536281" w:date="2018-08-16T10:50:09Z" w:initials="">
    <w:p w14:paraId="580C452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此处盒子</w:t>
      </w:r>
      <w:r>
        <w:rPr>
          <w:rFonts w:hint="eastAsia"/>
          <w:lang w:val="en-US" w:eastAsia="zh-CN"/>
        </w:rPr>
        <w:t xml:space="preserve"> 是指什么 需要确认？</w:t>
      </w:r>
    </w:p>
  </w:comment>
  <w:comment w:id="25" w:author="Administrator" w:date="2018-09-02T21:23:08Z" w:initials="A">
    <w:p w14:paraId="5FBD7E73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需要提供接口文档。</w:t>
      </w:r>
    </w:p>
  </w:comment>
  <w:comment w:id="26" w:author="WPS_133536281" w:date="2018-08-16T10:50:49Z" w:initials="">
    <w:p w14:paraId="035A295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报告以什么格式出现？</w:t>
      </w:r>
      <w:r>
        <w:rPr>
          <w:rFonts w:hint="eastAsia"/>
          <w:lang w:val="en-US" w:eastAsia="zh-CN"/>
        </w:rPr>
        <w:t xml:space="preserve"> word pdf  还是图片？？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757556" w15:done="0"/>
  <w15:commentEx w15:paraId="789A4E5F" w15:done="0"/>
  <w15:commentEx w15:paraId="61493591" w15:done="0"/>
  <w15:commentEx w15:paraId="057C07FD" w15:done="0"/>
  <w15:commentEx w15:paraId="675D4DBE" w15:done="0"/>
  <w15:commentEx w15:paraId="235212CA" w15:done="0"/>
  <w15:commentEx w15:paraId="79170640" w15:done="0"/>
  <w15:commentEx w15:paraId="6525021B" w15:done="0"/>
  <w15:commentEx w15:paraId="1B2119B7" w15:done="0"/>
  <w15:commentEx w15:paraId="7AF150F5" w15:done="0"/>
  <w15:commentEx w15:paraId="0B5E6D86" w15:done="0"/>
  <w15:commentEx w15:paraId="0ED13B7F" w15:done="0"/>
  <w15:commentEx w15:paraId="2AF127A8" w15:done="0"/>
  <w15:commentEx w15:paraId="2226651F" w15:done="0"/>
  <w15:commentEx w15:paraId="5652414E" w15:done="0"/>
  <w15:commentEx w15:paraId="4643203E" w15:done="0"/>
  <w15:commentEx w15:paraId="03A12CC9" w15:done="0"/>
  <w15:commentEx w15:paraId="4D6A634B" w15:done="0"/>
  <w15:commentEx w15:paraId="1B3B12AB" w15:done="0"/>
  <w15:commentEx w15:paraId="07F80F02" w15:done="0"/>
  <w15:commentEx w15:paraId="3E8C6A29" w15:done="0"/>
  <w15:commentEx w15:paraId="61DC69EE" w15:done="0"/>
  <w15:commentEx w15:paraId="712470C4" w15:done="0"/>
  <w15:commentEx w15:paraId="744D752C" w15:done="0"/>
  <w15:commentEx w15:paraId="580C4529" w15:done="0"/>
  <w15:commentEx w15:paraId="5FBD7E73" w15:done="0"/>
  <w15:commentEx w15:paraId="035A29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singleLevel"/>
    <w:tmpl w:val="00001649"/>
    <w:lvl w:ilvl="0" w:tentative="0">
      <w:start w:val="2"/>
      <w:numFmt w:val="decimal"/>
      <w:lvlText w:val="%1."/>
      <w:lvlJc w:val="left"/>
    </w:lvl>
  </w:abstractNum>
  <w:abstractNum w:abstractNumId="1">
    <w:nsid w:val="00005F90"/>
    <w:multiLevelType w:val="singleLevel"/>
    <w:tmpl w:val="00005F90"/>
    <w:lvl w:ilvl="0" w:tentative="0">
      <w:start w:val="1"/>
      <w:numFmt w:val="decimal"/>
      <w:lvlText w:val="%1."/>
      <w:lvlJc w:val="left"/>
    </w:lvl>
  </w:abstractNum>
  <w:abstractNum w:abstractNumId="2">
    <w:nsid w:val="00006DF1"/>
    <w:multiLevelType w:val="singleLevel"/>
    <w:tmpl w:val="00006DF1"/>
    <w:lvl w:ilvl="0" w:tentative="0">
      <w:start w:val="3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33536281">
    <w15:presenceInfo w15:providerId="WPS Office" w15:userId="1747681753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3F47"/>
    <w:rsid w:val="007A79FC"/>
    <w:rsid w:val="00EF153E"/>
    <w:rsid w:val="016E1875"/>
    <w:rsid w:val="017C01BF"/>
    <w:rsid w:val="01F35E31"/>
    <w:rsid w:val="03B20BB5"/>
    <w:rsid w:val="04775D40"/>
    <w:rsid w:val="05A406CE"/>
    <w:rsid w:val="05AC5876"/>
    <w:rsid w:val="05F6739C"/>
    <w:rsid w:val="062E4A40"/>
    <w:rsid w:val="0648174D"/>
    <w:rsid w:val="07B10050"/>
    <w:rsid w:val="07C01773"/>
    <w:rsid w:val="094D3493"/>
    <w:rsid w:val="095D6909"/>
    <w:rsid w:val="0B0450C1"/>
    <w:rsid w:val="0CA37C1C"/>
    <w:rsid w:val="0CB44F02"/>
    <w:rsid w:val="0D936CC8"/>
    <w:rsid w:val="0E7119D6"/>
    <w:rsid w:val="0F2966D2"/>
    <w:rsid w:val="0F4A7970"/>
    <w:rsid w:val="0F99623F"/>
    <w:rsid w:val="0FE05700"/>
    <w:rsid w:val="109A58FB"/>
    <w:rsid w:val="10A777D9"/>
    <w:rsid w:val="11EE56E8"/>
    <w:rsid w:val="12653AA8"/>
    <w:rsid w:val="12D03926"/>
    <w:rsid w:val="138D33B1"/>
    <w:rsid w:val="13A66662"/>
    <w:rsid w:val="14183E3D"/>
    <w:rsid w:val="14EE3F75"/>
    <w:rsid w:val="15045F9B"/>
    <w:rsid w:val="15D70F65"/>
    <w:rsid w:val="15EF7F0B"/>
    <w:rsid w:val="16077569"/>
    <w:rsid w:val="16D218A8"/>
    <w:rsid w:val="17080EDA"/>
    <w:rsid w:val="17DA145B"/>
    <w:rsid w:val="17E731ED"/>
    <w:rsid w:val="19786E88"/>
    <w:rsid w:val="1A850743"/>
    <w:rsid w:val="1BDD5A85"/>
    <w:rsid w:val="1C8B2509"/>
    <w:rsid w:val="1D967F94"/>
    <w:rsid w:val="1E80764B"/>
    <w:rsid w:val="1E9C2338"/>
    <w:rsid w:val="20115A27"/>
    <w:rsid w:val="20547C2E"/>
    <w:rsid w:val="20811D95"/>
    <w:rsid w:val="20D520CE"/>
    <w:rsid w:val="221113F0"/>
    <w:rsid w:val="225170B1"/>
    <w:rsid w:val="22812936"/>
    <w:rsid w:val="22BC4189"/>
    <w:rsid w:val="231D4C32"/>
    <w:rsid w:val="23900EFB"/>
    <w:rsid w:val="23B87FB4"/>
    <w:rsid w:val="2402289D"/>
    <w:rsid w:val="250D3EC6"/>
    <w:rsid w:val="25BC1F12"/>
    <w:rsid w:val="25DA1956"/>
    <w:rsid w:val="26030BCC"/>
    <w:rsid w:val="26FA36BF"/>
    <w:rsid w:val="276F0E83"/>
    <w:rsid w:val="27FB2E17"/>
    <w:rsid w:val="28912879"/>
    <w:rsid w:val="28B82B04"/>
    <w:rsid w:val="29BD1005"/>
    <w:rsid w:val="29F406E7"/>
    <w:rsid w:val="29F56326"/>
    <w:rsid w:val="2AE41693"/>
    <w:rsid w:val="2B0E2FB8"/>
    <w:rsid w:val="2BA55E28"/>
    <w:rsid w:val="2BC710D9"/>
    <w:rsid w:val="2D5C537F"/>
    <w:rsid w:val="2D615213"/>
    <w:rsid w:val="300F0247"/>
    <w:rsid w:val="30A64F1A"/>
    <w:rsid w:val="317D4CF2"/>
    <w:rsid w:val="31CA15FF"/>
    <w:rsid w:val="32354EA5"/>
    <w:rsid w:val="333A37E1"/>
    <w:rsid w:val="334B4F94"/>
    <w:rsid w:val="33C2485C"/>
    <w:rsid w:val="357876DD"/>
    <w:rsid w:val="36B47007"/>
    <w:rsid w:val="385C4A9C"/>
    <w:rsid w:val="39113437"/>
    <w:rsid w:val="3B1B176E"/>
    <w:rsid w:val="3B2E4E59"/>
    <w:rsid w:val="3B72577B"/>
    <w:rsid w:val="3C021CFB"/>
    <w:rsid w:val="3C285C74"/>
    <w:rsid w:val="3C953C37"/>
    <w:rsid w:val="3CD22660"/>
    <w:rsid w:val="3D5A31F1"/>
    <w:rsid w:val="3E266324"/>
    <w:rsid w:val="3E37290A"/>
    <w:rsid w:val="3FC45EBB"/>
    <w:rsid w:val="3FCB3BA6"/>
    <w:rsid w:val="407471F3"/>
    <w:rsid w:val="4083668B"/>
    <w:rsid w:val="40E0031C"/>
    <w:rsid w:val="40E164B5"/>
    <w:rsid w:val="4130545F"/>
    <w:rsid w:val="41F14501"/>
    <w:rsid w:val="42411B77"/>
    <w:rsid w:val="42620FBF"/>
    <w:rsid w:val="42A34441"/>
    <w:rsid w:val="437C4F29"/>
    <w:rsid w:val="43C7661A"/>
    <w:rsid w:val="441E39C9"/>
    <w:rsid w:val="44653F69"/>
    <w:rsid w:val="4603625E"/>
    <w:rsid w:val="463D7EFA"/>
    <w:rsid w:val="474D5F11"/>
    <w:rsid w:val="480D5A21"/>
    <w:rsid w:val="488705AB"/>
    <w:rsid w:val="493B1746"/>
    <w:rsid w:val="49F52DF9"/>
    <w:rsid w:val="4A254CA4"/>
    <w:rsid w:val="4AC84940"/>
    <w:rsid w:val="4AC874BD"/>
    <w:rsid w:val="4B4800EB"/>
    <w:rsid w:val="4BBD1B02"/>
    <w:rsid w:val="4BF04497"/>
    <w:rsid w:val="4C1F7270"/>
    <w:rsid w:val="4C996617"/>
    <w:rsid w:val="4D05356C"/>
    <w:rsid w:val="4D18561F"/>
    <w:rsid w:val="4DB1169D"/>
    <w:rsid w:val="4DF71771"/>
    <w:rsid w:val="4DFB7D68"/>
    <w:rsid w:val="4E963179"/>
    <w:rsid w:val="4ED616EC"/>
    <w:rsid w:val="50177265"/>
    <w:rsid w:val="50940EE2"/>
    <w:rsid w:val="50A13DAF"/>
    <w:rsid w:val="513435FC"/>
    <w:rsid w:val="516932C8"/>
    <w:rsid w:val="51AB5004"/>
    <w:rsid w:val="52170EF8"/>
    <w:rsid w:val="52DE3961"/>
    <w:rsid w:val="53FE4B20"/>
    <w:rsid w:val="548E46D8"/>
    <w:rsid w:val="54C73228"/>
    <w:rsid w:val="54DF1A2B"/>
    <w:rsid w:val="55FF796A"/>
    <w:rsid w:val="560D586B"/>
    <w:rsid w:val="561D2AA6"/>
    <w:rsid w:val="56BA0539"/>
    <w:rsid w:val="57650CD6"/>
    <w:rsid w:val="587C4333"/>
    <w:rsid w:val="5A21461A"/>
    <w:rsid w:val="5A3A6AB4"/>
    <w:rsid w:val="5B871700"/>
    <w:rsid w:val="5BAA1192"/>
    <w:rsid w:val="5C285E7C"/>
    <w:rsid w:val="5C7D7C5F"/>
    <w:rsid w:val="5C946D64"/>
    <w:rsid w:val="5DB5358B"/>
    <w:rsid w:val="5E057245"/>
    <w:rsid w:val="5E4B6F84"/>
    <w:rsid w:val="5E6B25E0"/>
    <w:rsid w:val="5EFB28BD"/>
    <w:rsid w:val="5FA50EF1"/>
    <w:rsid w:val="604511E5"/>
    <w:rsid w:val="606D419B"/>
    <w:rsid w:val="60C36169"/>
    <w:rsid w:val="61321AFE"/>
    <w:rsid w:val="617C2695"/>
    <w:rsid w:val="61B329B8"/>
    <w:rsid w:val="627C55DE"/>
    <w:rsid w:val="62810266"/>
    <w:rsid w:val="62A33CF6"/>
    <w:rsid w:val="63C66C66"/>
    <w:rsid w:val="644A7CA5"/>
    <w:rsid w:val="64EB6F59"/>
    <w:rsid w:val="672F1CAC"/>
    <w:rsid w:val="67316228"/>
    <w:rsid w:val="674930D1"/>
    <w:rsid w:val="679762DD"/>
    <w:rsid w:val="67980116"/>
    <w:rsid w:val="67AD5459"/>
    <w:rsid w:val="67EE184E"/>
    <w:rsid w:val="681C245D"/>
    <w:rsid w:val="6830308F"/>
    <w:rsid w:val="69714B97"/>
    <w:rsid w:val="698D55A5"/>
    <w:rsid w:val="69BE7DCA"/>
    <w:rsid w:val="69C01F48"/>
    <w:rsid w:val="6B4D288D"/>
    <w:rsid w:val="6CBE5EC7"/>
    <w:rsid w:val="6D0E1F15"/>
    <w:rsid w:val="6D513AF7"/>
    <w:rsid w:val="6D776EF0"/>
    <w:rsid w:val="6DAF0F8B"/>
    <w:rsid w:val="6E106B04"/>
    <w:rsid w:val="6EE537C0"/>
    <w:rsid w:val="6F995F64"/>
    <w:rsid w:val="6FB457B1"/>
    <w:rsid w:val="71343E2A"/>
    <w:rsid w:val="7170375B"/>
    <w:rsid w:val="72D3191A"/>
    <w:rsid w:val="73CE0431"/>
    <w:rsid w:val="743F063A"/>
    <w:rsid w:val="75313E98"/>
    <w:rsid w:val="76C16F0A"/>
    <w:rsid w:val="796A5882"/>
    <w:rsid w:val="79BB595F"/>
    <w:rsid w:val="7A38735D"/>
    <w:rsid w:val="7B3337B9"/>
    <w:rsid w:val="7B6555B4"/>
    <w:rsid w:val="7CA4713A"/>
    <w:rsid w:val="7CC463D8"/>
    <w:rsid w:val="7D282590"/>
    <w:rsid w:val="7D2A2818"/>
    <w:rsid w:val="7D98344F"/>
    <w:rsid w:val="7DEF7324"/>
    <w:rsid w:val="7EB84C8E"/>
    <w:rsid w:val="7ECB3FE8"/>
    <w:rsid w:val="7F093802"/>
    <w:rsid w:val="7FB22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64</TotalTime>
  <ScaleCrop>false</ScaleCrop>
  <LinksUpToDate>false</LinksUpToDate>
  <CharactersWithSpaces>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2018-08-16T10:16:00Z</dcterms:created>
  <dc:creator>Windows User</dc:creator>
  <cp:lastModifiedBy>Administrator</cp:lastModifiedBy>
  <dcterms:modified xsi:type="dcterms:W3CDTF">2018-09-02T13:23:57Z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